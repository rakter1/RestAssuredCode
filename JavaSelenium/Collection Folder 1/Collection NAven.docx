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602D" w14:textId="77777777" w:rsidR="00225224" w:rsidRPr="00225224" w:rsidRDefault="00225224" w:rsidP="00225224">
      <w:pPr>
        <w:rPr>
          <w:rFonts w:cstheme="minorHAnsi"/>
          <w:b/>
          <w:bCs/>
          <w:sz w:val="24"/>
          <w:szCs w:val="24"/>
        </w:rPr>
      </w:pPr>
      <w:r w:rsidRPr="00225224">
        <w:rPr>
          <w:rFonts w:cstheme="minorHAnsi"/>
          <w:b/>
          <w:bCs/>
          <w:sz w:val="24"/>
          <w:szCs w:val="24"/>
        </w:rPr>
        <w:br/>
        <w:t>Collections in Java</w:t>
      </w:r>
    </w:p>
    <w:p w14:paraId="347D5007" w14:textId="77777777" w:rsidR="00225224" w:rsidRPr="00225224" w:rsidRDefault="00225224" w:rsidP="00225224">
      <w:pPr>
        <w:rPr>
          <w:rFonts w:cstheme="minorHAnsi"/>
          <w:b/>
          <w:bCs/>
          <w:sz w:val="24"/>
          <w:szCs w:val="24"/>
        </w:rPr>
      </w:pPr>
      <w:r w:rsidRPr="00225224">
        <w:rPr>
          <w:rFonts w:cstheme="minorHAnsi"/>
          <w:b/>
          <w:bCs/>
          <w:sz w:val="24"/>
          <w:szCs w:val="24"/>
          <w:u w:val="single"/>
        </w:rPr>
        <w:t>Collections in Java</w:t>
      </w:r>
    </w:p>
    <w:p w14:paraId="4673E06E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br/>
        <w:t xml:space="preserve">All the operations that you perform on a data such as searching, sorting, insertion, manipulation, deletion etc. can be performed by Java </w:t>
      </w:r>
      <w:proofErr w:type="spellStart"/>
      <w:r w:rsidRPr="00225224">
        <w:rPr>
          <w:rFonts w:cstheme="minorHAnsi"/>
          <w:sz w:val="24"/>
          <w:szCs w:val="24"/>
        </w:rPr>
        <w:t>Collections.</w:t>
      </w:r>
      <w:r w:rsidRPr="00225224">
        <w:rPr>
          <w:rFonts w:cstheme="minorHAnsi"/>
          <w:b/>
          <w:bCs/>
          <w:sz w:val="24"/>
          <w:szCs w:val="24"/>
        </w:rPr>
        <w:t>Collections</w:t>
      </w:r>
      <w:proofErr w:type="spellEnd"/>
      <w:r w:rsidRPr="00225224">
        <w:rPr>
          <w:rFonts w:cstheme="minorHAnsi"/>
          <w:b/>
          <w:bCs/>
          <w:sz w:val="24"/>
          <w:szCs w:val="24"/>
        </w:rPr>
        <w:t xml:space="preserve"> in java</w:t>
      </w:r>
      <w:r w:rsidRPr="00225224">
        <w:rPr>
          <w:rFonts w:cstheme="minorHAnsi"/>
          <w:sz w:val="24"/>
          <w:szCs w:val="24"/>
        </w:rPr>
        <w:t> is a framework that provides an architecture to store and manipulate the group of objects.</w:t>
      </w:r>
    </w:p>
    <w:p w14:paraId="6675A52A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</w:p>
    <w:p w14:paraId="4A4E27DB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Java Collection simply means a single unit of objects. Java Collection framework provides many interfaces (Set, List, Queue, Deque etc.) and classes (</w:t>
      </w:r>
      <w:proofErr w:type="spellStart"/>
      <w:r w:rsidRPr="00225224">
        <w:rPr>
          <w:rFonts w:cstheme="minorHAnsi"/>
          <w:sz w:val="24"/>
          <w:szCs w:val="24"/>
        </w:rPr>
        <w:t>ArrayList</w:t>
      </w:r>
      <w:proofErr w:type="spellEnd"/>
      <w:r w:rsidRPr="00225224">
        <w:rPr>
          <w:rFonts w:cstheme="minorHAnsi"/>
          <w:sz w:val="24"/>
          <w:szCs w:val="24"/>
        </w:rPr>
        <w:t xml:space="preserve">, Vector, LinkedList, </w:t>
      </w:r>
      <w:proofErr w:type="spellStart"/>
      <w:r w:rsidRPr="00225224">
        <w:rPr>
          <w:rFonts w:cstheme="minorHAnsi"/>
          <w:sz w:val="24"/>
          <w:szCs w:val="24"/>
        </w:rPr>
        <w:t>PriorityQueue</w:t>
      </w:r>
      <w:proofErr w:type="spellEnd"/>
      <w:r w:rsidRPr="00225224">
        <w:rPr>
          <w:rFonts w:cstheme="minorHAnsi"/>
          <w:sz w:val="24"/>
          <w:szCs w:val="24"/>
        </w:rPr>
        <w:t xml:space="preserve">, HashSet, </w:t>
      </w:r>
      <w:proofErr w:type="spellStart"/>
      <w:r w:rsidRPr="00225224">
        <w:rPr>
          <w:rFonts w:cstheme="minorHAnsi"/>
          <w:sz w:val="24"/>
          <w:szCs w:val="24"/>
        </w:rPr>
        <w:t>LinkedHashSet</w:t>
      </w:r>
      <w:proofErr w:type="spellEnd"/>
      <w:r w:rsidRPr="00225224">
        <w:rPr>
          <w:rFonts w:cstheme="minorHAnsi"/>
          <w:sz w:val="24"/>
          <w:szCs w:val="24"/>
        </w:rPr>
        <w:t xml:space="preserve">, </w:t>
      </w:r>
      <w:proofErr w:type="spellStart"/>
      <w:r w:rsidRPr="00225224">
        <w:rPr>
          <w:rFonts w:cstheme="minorHAnsi"/>
          <w:sz w:val="24"/>
          <w:szCs w:val="24"/>
        </w:rPr>
        <w:t>TreeSet</w:t>
      </w:r>
      <w:proofErr w:type="spellEnd"/>
      <w:r w:rsidRPr="00225224">
        <w:rPr>
          <w:rFonts w:cstheme="minorHAnsi"/>
          <w:sz w:val="24"/>
          <w:szCs w:val="24"/>
        </w:rPr>
        <w:t xml:space="preserve"> </w:t>
      </w:r>
      <w:proofErr w:type="spellStart"/>
      <w:r w:rsidRPr="00225224">
        <w:rPr>
          <w:rFonts w:cstheme="minorHAnsi"/>
          <w:sz w:val="24"/>
          <w:szCs w:val="24"/>
        </w:rPr>
        <w:t>etc</w:t>
      </w:r>
      <w:proofErr w:type="spellEnd"/>
      <w:r w:rsidRPr="00225224">
        <w:rPr>
          <w:rFonts w:cstheme="minorHAnsi"/>
          <w:sz w:val="24"/>
          <w:szCs w:val="24"/>
        </w:rPr>
        <w:t>).</w:t>
      </w:r>
    </w:p>
    <w:p w14:paraId="335BD01B" w14:textId="77777777" w:rsidR="00225224" w:rsidRPr="00225224" w:rsidRDefault="00225224" w:rsidP="00225224">
      <w:pPr>
        <w:rPr>
          <w:rFonts w:cstheme="minorHAnsi"/>
          <w:b/>
          <w:bCs/>
          <w:sz w:val="24"/>
          <w:szCs w:val="24"/>
        </w:rPr>
      </w:pPr>
      <w:r w:rsidRPr="00225224">
        <w:rPr>
          <w:rFonts w:cstheme="minorHAnsi"/>
          <w:b/>
          <w:bCs/>
          <w:sz w:val="24"/>
          <w:szCs w:val="24"/>
        </w:rPr>
        <w:t>What is Collection in java</w:t>
      </w:r>
    </w:p>
    <w:p w14:paraId="644B6397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Collection represents a single unit of objects i.e. a group.</w:t>
      </w:r>
    </w:p>
    <w:p w14:paraId="3B387225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</w:p>
    <w:p w14:paraId="7F7FCA8E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What is framework in java</w:t>
      </w:r>
    </w:p>
    <w:p w14:paraId="648AB6F9" w14:textId="77777777" w:rsidR="00225224" w:rsidRPr="00225224" w:rsidRDefault="00225224" w:rsidP="0022522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provides readymade architecture.</w:t>
      </w:r>
    </w:p>
    <w:p w14:paraId="389A655E" w14:textId="77777777" w:rsidR="00225224" w:rsidRPr="00225224" w:rsidRDefault="00225224" w:rsidP="0022522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represents set of classes and interface.</w:t>
      </w:r>
    </w:p>
    <w:p w14:paraId="162FAB1B" w14:textId="77777777" w:rsidR="00225224" w:rsidRPr="00225224" w:rsidRDefault="00225224" w:rsidP="0022522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is optional.</w:t>
      </w:r>
    </w:p>
    <w:p w14:paraId="3DC3EA20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What is Collection framework</w:t>
      </w:r>
    </w:p>
    <w:p w14:paraId="1FF993C3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Collection framework represents a unified architecture for storing and manipulating group of objects. It has:</w:t>
      </w:r>
    </w:p>
    <w:p w14:paraId="44A653EA" w14:textId="77777777" w:rsidR="00225224" w:rsidRPr="00225224" w:rsidRDefault="00225224" w:rsidP="0022522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Interfaces and its implementations i.e. classes</w:t>
      </w:r>
    </w:p>
    <w:p w14:paraId="3BEE1B10" w14:textId="77777777" w:rsidR="00225224" w:rsidRPr="00225224" w:rsidRDefault="00225224" w:rsidP="0022522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Algorithm</w:t>
      </w:r>
    </w:p>
    <w:p w14:paraId="38911399" w14:textId="62A9AE84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br/>
      </w:r>
      <w:ins w:id="0" w:author="Unknown">
        <w:r w:rsidRPr="00225224">
          <w:rPr>
            <w:rFonts w:cstheme="minorHAnsi"/>
            <w:i/>
            <w:iCs/>
            <w:sz w:val="24"/>
            <w:szCs w:val="24"/>
          </w:rPr>
          <w:t xml:space="preserve">Hierarchy of Collection </w:t>
        </w:r>
        <w:proofErr w:type="spellStart"/>
        <w:r w:rsidRPr="00225224">
          <w:rPr>
            <w:rFonts w:cstheme="minorHAnsi"/>
            <w:i/>
            <w:iCs/>
            <w:sz w:val="24"/>
            <w:szCs w:val="24"/>
          </w:rPr>
          <w:t>Framework</w:t>
        </w:r>
        <w:r w:rsidRPr="00225224">
          <w:rPr>
            <w:rFonts w:cstheme="minorHAnsi"/>
            <w:sz w:val="24"/>
            <w:szCs w:val="24"/>
          </w:rPr>
          <w:t>Let</w:t>
        </w:r>
        <w:proofErr w:type="spellEnd"/>
        <w:r w:rsidRPr="00225224">
          <w:rPr>
            <w:rFonts w:cstheme="minorHAnsi"/>
            <w:sz w:val="24"/>
            <w:szCs w:val="24"/>
          </w:rPr>
          <w:t xml:space="preserve"> us see the hierarchy of collection </w:t>
        </w:r>
        <w:proofErr w:type="spellStart"/>
        <w:r w:rsidRPr="00225224">
          <w:rPr>
            <w:rFonts w:cstheme="minorHAnsi"/>
            <w:sz w:val="24"/>
            <w:szCs w:val="24"/>
          </w:rPr>
          <w:t>framework.The</w:t>
        </w:r>
        <w:proofErr w:type="spellEnd"/>
        <w:r w:rsidRPr="00225224">
          <w:rPr>
            <w:rFonts w:cstheme="minorHAnsi"/>
            <w:sz w:val="24"/>
            <w:szCs w:val="24"/>
          </w:rPr>
          <w:t> </w:t>
        </w:r>
        <w:proofErr w:type="spellStart"/>
        <w:r w:rsidRPr="00225224">
          <w:rPr>
            <w:rFonts w:cstheme="minorHAnsi"/>
            <w:b/>
            <w:bCs/>
            <w:sz w:val="24"/>
            <w:szCs w:val="24"/>
          </w:rPr>
          <w:t>java.util</w:t>
        </w:r>
        <w:proofErr w:type="spellEnd"/>
        <w:r w:rsidRPr="00225224">
          <w:rPr>
            <w:rFonts w:cstheme="minorHAnsi"/>
            <w:sz w:val="24"/>
            <w:szCs w:val="24"/>
          </w:rPr>
          <w:t xml:space="preserve"> package contains all the classes and interfaces for Collection </w:t>
        </w:r>
        <w:r w:rsidRPr="00225224">
          <w:rPr>
            <w:rFonts w:cstheme="minorHAnsi"/>
            <w:sz w:val="24"/>
            <w:szCs w:val="24"/>
          </w:rPr>
          <w:lastRenderedPageBreak/>
          <w:t>framework.</w:t>
        </w:r>
      </w:ins>
      <w:r w:rsidRPr="00225224">
        <w:rPr>
          <w:rFonts w:cstheme="minorHAnsi"/>
          <w:sz w:val="24"/>
          <w:szCs w:val="24"/>
        </w:rPr>
        <w:br/>
      </w:r>
      <w:r w:rsidRPr="00225224">
        <w:rPr>
          <w:rFonts w:cstheme="minorHAnsi"/>
          <w:sz w:val="24"/>
          <w:szCs w:val="24"/>
        </w:rPr>
        <w:drawing>
          <wp:inline distT="0" distB="0" distL="0" distR="0" wp14:anchorId="670A21F3" wp14:editId="601A0E76">
            <wp:extent cx="5943600" cy="5022215"/>
            <wp:effectExtent l="0" t="0" r="0" b="6985"/>
            <wp:docPr id="1" name="Picture 1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A5CE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pict w14:anchorId="0AC5526E">
          <v:rect id="_x0000_i1026" style="width:0;height:.75pt" o:hralign="left" o:hrstd="t" o:hrnoshade="t" o:hr="t" fillcolor="#d4d4d4" stroked="f"/>
        </w:pict>
      </w:r>
    </w:p>
    <w:p w14:paraId="774AA5C7" w14:textId="77777777" w:rsidR="00225224" w:rsidRPr="00225224" w:rsidRDefault="00225224" w:rsidP="00225224">
      <w:pPr>
        <w:rPr>
          <w:rFonts w:cstheme="minorHAnsi"/>
          <w:b/>
          <w:bCs/>
          <w:sz w:val="24"/>
          <w:szCs w:val="24"/>
        </w:rPr>
      </w:pPr>
      <w:bookmarkStart w:id="1" w:name="_GoBack"/>
      <w:r w:rsidRPr="00225224">
        <w:rPr>
          <w:rFonts w:cstheme="minorHAnsi"/>
          <w:b/>
          <w:bCs/>
          <w:sz w:val="24"/>
          <w:szCs w:val="24"/>
        </w:rPr>
        <w:t>Methods of Collection interface</w:t>
      </w:r>
    </w:p>
    <w:bookmarkEnd w:id="1"/>
    <w:p w14:paraId="05C6AA40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There are many methods declared in the Collection interface. They are as follows:</w:t>
      </w:r>
    </w:p>
    <w:tbl>
      <w:tblPr>
        <w:tblW w:w="944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3272"/>
        <w:gridCol w:w="5458"/>
      </w:tblGrid>
      <w:tr w:rsidR="00225224" w:rsidRPr="00225224" w14:paraId="347F1F70" w14:textId="77777777" w:rsidTr="0022522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7DFC8B" w14:textId="77777777" w:rsidR="00225224" w:rsidRPr="00225224" w:rsidRDefault="00225224" w:rsidP="002252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25224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4E292D" w14:textId="77777777" w:rsidR="00225224" w:rsidRPr="00225224" w:rsidRDefault="00225224" w:rsidP="002252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25224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45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8E8487" w14:textId="77777777" w:rsidR="00225224" w:rsidRPr="00225224" w:rsidRDefault="00225224" w:rsidP="002252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25224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225224" w:rsidRPr="00225224" w14:paraId="20FAB747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5D0DA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9E16A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add(Object element)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450B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is used to insert an element in this collection.</w:t>
            </w:r>
          </w:p>
        </w:tc>
      </w:tr>
      <w:tr w:rsidR="00225224" w:rsidRPr="00225224" w14:paraId="3B3A3BC7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D112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274CE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addAll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>(Collection c)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7F7CD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is used to insert the specified collection elements in the invoking collection.</w:t>
            </w:r>
          </w:p>
        </w:tc>
      </w:tr>
      <w:tr w:rsidR="00225224" w:rsidRPr="00225224" w14:paraId="3303C0AB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425FF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28645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remove(Object element)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5EEB6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is used to delete an element from this collection.</w:t>
            </w:r>
          </w:p>
        </w:tc>
      </w:tr>
      <w:tr w:rsidR="00225224" w:rsidRPr="00225224" w14:paraId="2E232740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32009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0D0C9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removeAll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>(Collection c)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68ED9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is used to delete all the elements of specified collection from the invoking collection.</w:t>
            </w:r>
          </w:p>
        </w:tc>
      </w:tr>
      <w:tr w:rsidR="00225224" w:rsidRPr="00225224" w14:paraId="677FC198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58504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C97DD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retainAll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>(Collection c)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AAF9B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is used to delete all the elements of invoking collection except the specified collection.</w:t>
            </w:r>
          </w:p>
        </w:tc>
      </w:tr>
      <w:tr w:rsidR="00225224" w:rsidRPr="00225224" w14:paraId="275507FB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2E0D3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7DB1D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public int size()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DC6EC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return the total number of elements in the collection.</w:t>
            </w:r>
          </w:p>
        </w:tc>
      </w:tr>
      <w:tr w:rsidR="00225224" w:rsidRPr="00225224" w14:paraId="08A9D1F6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FDD29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4317B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public void clear()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B0F60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removes the total no of element from the collection.</w:t>
            </w:r>
          </w:p>
        </w:tc>
      </w:tr>
      <w:tr w:rsidR="00225224" w:rsidRPr="00225224" w14:paraId="48159B8C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8760C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A696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contains(Object element)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4CEFD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is used to search an element.</w:t>
            </w:r>
          </w:p>
        </w:tc>
      </w:tr>
      <w:tr w:rsidR="00225224" w:rsidRPr="00225224" w14:paraId="61EA252C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D2950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F200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containsAll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>(Collection c)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EC14B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is used to search the specified collection in this collection.</w:t>
            </w:r>
          </w:p>
        </w:tc>
      </w:tr>
      <w:tr w:rsidR="00225224" w:rsidRPr="00225224" w14:paraId="423C03F8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0FB66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95FE8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public Iterator iterator()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117D5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returns an iterator.</w:t>
            </w:r>
          </w:p>
        </w:tc>
      </w:tr>
      <w:tr w:rsidR="00225224" w:rsidRPr="00225224" w14:paraId="0483FA62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126C6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9400F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Object[]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toArray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B8040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converts collection into array.</w:t>
            </w:r>
          </w:p>
        </w:tc>
      </w:tr>
      <w:tr w:rsidR="00225224" w:rsidRPr="00225224" w14:paraId="75A1056E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94111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1FD40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isEmpty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D2C15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checks if collection is empty.</w:t>
            </w:r>
          </w:p>
        </w:tc>
      </w:tr>
      <w:tr w:rsidR="00225224" w:rsidRPr="00225224" w14:paraId="38C531A2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A4B11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E99A0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equals(Object element)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6FC9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matches two collection.</w:t>
            </w:r>
          </w:p>
        </w:tc>
      </w:tr>
      <w:tr w:rsidR="00225224" w:rsidRPr="00225224" w14:paraId="3C9BA511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F5DD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DCE57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int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hashCode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545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1BC24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returns the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hashcode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number for collection.</w:t>
            </w:r>
          </w:p>
        </w:tc>
      </w:tr>
    </w:tbl>
    <w:p w14:paraId="3A185DE9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pict w14:anchorId="4EF7EFB2">
          <v:rect id="_x0000_i1027" style="width:0;height:.75pt" o:hralign="left" o:hrstd="t" o:hrnoshade="t" o:hr="t" fillcolor="#d4d4d4" stroked="f"/>
        </w:pict>
      </w:r>
    </w:p>
    <w:p w14:paraId="608BB272" w14:textId="3109B90B" w:rsidR="00225224" w:rsidRDefault="00225224" w:rsidP="00225224">
      <w:pPr>
        <w:rPr>
          <w:rFonts w:cstheme="minorHAnsi"/>
          <w:b/>
          <w:bCs/>
          <w:sz w:val="24"/>
          <w:szCs w:val="24"/>
        </w:rPr>
      </w:pPr>
    </w:p>
    <w:p w14:paraId="5D0CA9E5" w14:textId="49DE9A4C" w:rsidR="00225224" w:rsidRDefault="00225224" w:rsidP="00225224">
      <w:pPr>
        <w:rPr>
          <w:rFonts w:cstheme="minorHAnsi"/>
          <w:b/>
          <w:bCs/>
          <w:sz w:val="24"/>
          <w:szCs w:val="24"/>
        </w:rPr>
      </w:pPr>
    </w:p>
    <w:p w14:paraId="289565A1" w14:textId="77777777" w:rsidR="00225224" w:rsidRDefault="00225224" w:rsidP="00225224">
      <w:pPr>
        <w:rPr>
          <w:rFonts w:cstheme="minorHAnsi"/>
          <w:b/>
          <w:bCs/>
          <w:sz w:val="24"/>
          <w:szCs w:val="24"/>
        </w:rPr>
      </w:pPr>
    </w:p>
    <w:p w14:paraId="53D77A3A" w14:textId="6A49B443" w:rsidR="00225224" w:rsidRPr="00225224" w:rsidRDefault="00225224" w:rsidP="00225224">
      <w:pPr>
        <w:rPr>
          <w:rFonts w:cstheme="minorHAnsi"/>
          <w:b/>
          <w:bCs/>
          <w:sz w:val="24"/>
          <w:szCs w:val="24"/>
        </w:rPr>
      </w:pPr>
      <w:r w:rsidRPr="00225224">
        <w:rPr>
          <w:rFonts w:cstheme="minorHAnsi"/>
          <w:b/>
          <w:bCs/>
          <w:sz w:val="24"/>
          <w:szCs w:val="24"/>
        </w:rPr>
        <w:lastRenderedPageBreak/>
        <w:t>Iterator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9"/>
      </w:tblGrid>
      <w:tr w:rsidR="00225224" w:rsidRPr="00225224" w14:paraId="145AE156" w14:textId="77777777" w:rsidTr="00225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E0F5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Iterator interface provides the facility of iterating the elements in forward direction only. </w:t>
            </w:r>
          </w:p>
        </w:tc>
      </w:tr>
    </w:tbl>
    <w:p w14:paraId="7D835AE8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Methods of Iterator interface</w:t>
      </w:r>
    </w:p>
    <w:p w14:paraId="33437F1A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  <w:r w:rsidRPr="00225224">
        <w:rPr>
          <w:rFonts w:cstheme="minorHAnsi"/>
          <w:sz w:val="24"/>
          <w:szCs w:val="24"/>
        </w:rPr>
        <w:t>There are only three methods in the Iterator interface. They are:</w:t>
      </w:r>
    </w:p>
    <w:p w14:paraId="3F6FD5FF" w14:textId="77777777" w:rsidR="00225224" w:rsidRPr="00225224" w:rsidRDefault="00225224" w:rsidP="00225224">
      <w:pPr>
        <w:rPr>
          <w:rFonts w:cstheme="minorHAnsi"/>
          <w:sz w:val="24"/>
          <w:szCs w:val="24"/>
        </w:rPr>
      </w:pPr>
    </w:p>
    <w:tbl>
      <w:tblPr>
        <w:tblW w:w="98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3155"/>
        <w:gridCol w:w="5896"/>
      </w:tblGrid>
      <w:tr w:rsidR="00225224" w:rsidRPr="00225224" w14:paraId="754D72C7" w14:textId="77777777" w:rsidTr="0022522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717167" w14:textId="77777777" w:rsidR="00225224" w:rsidRPr="00225224" w:rsidRDefault="00225224" w:rsidP="002252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25224">
              <w:rPr>
                <w:rFonts w:cstheme="minorHAns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18471F" w14:textId="77777777" w:rsidR="00225224" w:rsidRPr="00225224" w:rsidRDefault="00225224" w:rsidP="002252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25224">
              <w:rPr>
                <w:rFonts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89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6D4DC6" w14:textId="77777777" w:rsidR="00225224" w:rsidRPr="00225224" w:rsidRDefault="00225224" w:rsidP="002252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25224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225224" w:rsidRPr="00225224" w14:paraId="7DC04945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931EE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D5832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 xml:space="preserve">public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boolean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25224">
              <w:rPr>
                <w:rFonts w:cstheme="minorHAnsi"/>
                <w:sz w:val="24"/>
                <w:szCs w:val="24"/>
              </w:rPr>
              <w:t>hasNext</w:t>
            </w:r>
            <w:proofErr w:type="spellEnd"/>
            <w:r w:rsidRPr="00225224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5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D3CBF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It returns true if iterator has more elements.</w:t>
            </w:r>
          </w:p>
        </w:tc>
      </w:tr>
      <w:tr w:rsidR="00225224" w:rsidRPr="00225224" w14:paraId="405496FA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7CCC2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70F83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public Object next()</w:t>
            </w:r>
          </w:p>
        </w:tc>
        <w:tc>
          <w:tcPr>
            <w:tcW w:w="5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AD0AE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It returns the element and moves the </w:t>
            </w:r>
            <w:r w:rsidRPr="00225224">
              <w:rPr>
                <w:rFonts w:cstheme="minorHAnsi"/>
                <w:sz w:val="24"/>
                <w:szCs w:val="24"/>
              </w:rPr>
              <w:br/>
              <w:t>cursor pointer to the next element.</w:t>
            </w:r>
          </w:p>
        </w:tc>
      </w:tr>
      <w:tr w:rsidR="00225224" w:rsidRPr="00225224" w14:paraId="7C6E072F" w14:textId="77777777" w:rsidTr="0022522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0C0BA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E531F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public void remove()</w:t>
            </w:r>
          </w:p>
        </w:tc>
        <w:tc>
          <w:tcPr>
            <w:tcW w:w="589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7A4E7" w14:textId="77777777" w:rsidR="00225224" w:rsidRPr="00225224" w:rsidRDefault="00225224" w:rsidP="00225224">
            <w:pPr>
              <w:rPr>
                <w:rFonts w:cstheme="minorHAnsi"/>
                <w:sz w:val="24"/>
                <w:szCs w:val="24"/>
              </w:rPr>
            </w:pPr>
            <w:r w:rsidRPr="00225224">
              <w:rPr>
                <w:rFonts w:cstheme="minorHAnsi"/>
                <w:sz w:val="24"/>
                <w:szCs w:val="24"/>
              </w:rPr>
              <w:t>It removes the last elements returned by the iterator. </w:t>
            </w:r>
            <w:r w:rsidRPr="00225224">
              <w:rPr>
                <w:rFonts w:cstheme="minorHAnsi"/>
                <w:sz w:val="24"/>
                <w:szCs w:val="24"/>
              </w:rPr>
              <w:br/>
              <w:t>It is rarely used.</w:t>
            </w:r>
          </w:p>
        </w:tc>
      </w:tr>
    </w:tbl>
    <w:p w14:paraId="2F409964" w14:textId="77777777" w:rsidR="007341B8" w:rsidRPr="00225224" w:rsidRDefault="007341B8">
      <w:pPr>
        <w:rPr>
          <w:rFonts w:cstheme="minorHAnsi"/>
          <w:sz w:val="24"/>
          <w:szCs w:val="24"/>
        </w:rPr>
      </w:pPr>
    </w:p>
    <w:sectPr w:rsidR="007341B8" w:rsidRPr="0022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A1AF8"/>
    <w:multiLevelType w:val="multilevel"/>
    <w:tmpl w:val="A2ECA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F2CBF"/>
    <w:multiLevelType w:val="multilevel"/>
    <w:tmpl w:val="ADA070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B0"/>
    <w:rsid w:val="00225224"/>
    <w:rsid w:val="004803B0"/>
    <w:rsid w:val="0073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777B"/>
  <w15:chartTrackingRefBased/>
  <w15:docId w15:val="{6F70EF2E-32B5-4DE6-BCC8-815D2D30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 Kadir</dc:creator>
  <cp:keywords/>
  <dc:description/>
  <cp:lastModifiedBy>Ruma Kadir</cp:lastModifiedBy>
  <cp:revision>2</cp:revision>
  <dcterms:created xsi:type="dcterms:W3CDTF">2019-06-30T04:44:00Z</dcterms:created>
  <dcterms:modified xsi:type="dcterms:W3CDTF">2019-06-30T04:50:00Z</dcterms:modified>
</cp:coreProperties>
</file>